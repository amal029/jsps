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8C0153">
        <w:t>.</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623958" w:rsidP="00D5039F">
            <w:pPr>
              <w:jc w:val="center"/>
              <w:rPr>
                <w:b/>
              </w:rPr>
            </w:pPr>
            <w:r>
              <w:rPr>
                <w:rFonts w:hint="eastAsia"/>
                <w:b/>
              </w:rPr>
              <w:t>Response</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well-</w:t>
            </w:r>
            <w:r w:rsidRPr="00623958">
              <w:t>written. However, one issue that I think deserves further</w:t>
            </w:r>
            <w:r w:rsidRPr="00623958">
              <w:rPr>
                <w:rFonts w:hint="eastAsia"/>
              </w:rPr>
              <w:t xml:space="preserve"> </w:t>
            </w:r>
            <w:r w:rsidRPr="00623958">
              <w:t>discussion is that, as you mention in Sec. 6.1, the programmer must be</w:t>
            </w:r>
            <w:r w:rsidRPr="00623958">
              <w:rPr>
                <w:rFonts w:hint="eastAsia"/>
              </w:rPr>
              <w:t xml:space="preserve"> </w:t>
            </w:r>
            <w:r w:rsidRPr="00623958">
              <w:t>aware of the interaction of wait and other pause statements. Your</w:t>
            </w:r>
            <w:r w:rsidRPr="00623958">
              <w:rPr>
                <w:rFonts w:hint="eastAsia"/>
              </w:rPr>
              <w:t xml:space="preserve"> </w:t>
            </w:r>
            <w:r w:rsidRPr="00623958">
              <w:t xml:space="preserve">example shows that S is not emitted each </w:t>
            </w:r>
            <w:proofErr w:type="spellStart"/>
            <w:proofErr w:type="gramStart"/>
            <w:r w:rsidRPr="00623958">
              <w:t>ms</w:t>
            </w:r>
            <w:proofErr w:type="spellEnd"/>
            <w:proofErr w:type="gramEnd"/>
            <w:r w:rsidRPr="00623958">
              <w:t xml:space="preserve"> because of the extra</w:t>
            </w:r>
            <w:r w:rsidRPr="00623958">
              <w:rPr>
                <w:rFonts w:hint="eastAsia"/>
              </w:rPr>
              <w:t xml:space="preserve"> </w:t>
            </w:r>
            <w:r w:rsidRPr="00623958">
              <w:t>pause. However, the introduction of additional (and in fact at design</w:t>
            </w:r>
            <w:r w:rsidRPr="00623958">
              <w:rPr>
                <w:rFonts w:hint="eastAsia"/>
              </w:rPr>
              <w:t xml:space="preserve"> </w:t>
            </w:r>
            <w:r w:rsidRPr="00623958">
              <w:t>time unpredictable any) pause statements also changes the semantics</w:t>
            </w:r>
            <w:r w:rsidRPr="00623958">
              <w:rPr>
                <w:rFonts w:hint="eastAsia"/>
              </w:rPr>
              <w:t xml:space="preserve"> </w:t>
            </w:r>
            <w:r w:rsidRPr="00623958">
              <w:t>of concurrent synchronous programs which comprise threads that</w:t>
            </w:r>
            <w:r w:rsidRPr="00623958">
              <w:rPr>
                <w:rFonts w:hint="eastAsia"/>
              </w:rPr>
              <w:t xml:space="preserve"> </w:t>
            </w:r>
            <w:r w:rsidRPr="00623958">
              <w:t>communicate with each other.  This becomes also an interesting point</w:t>
            </w:r>
            <w:r w:rsidRPr="00623958">
              <w:br/>
              <w:t>in 7 where you discuss the differences between your approach and</w:t>
            </w:r>
            <w:r w:rsidRPr="00623958">
              <w:rPr>
                <w:rFonts w:hint="eastAsia"/>
              </w:rPr>
              <w:t xml:space="preserve"> </w:t>
            </w:r>
            <w:r w:rsidRPr="00623958">
              <w:t>Bourke, where they specifically do not translate into pause statements</w:t>
            </w:r>
            <w:r w:rsidRPr="00623958">
              <w:rPr>
                <w:rFonts w:hint="eastAsia"/>
              </w:rPr>
              <w:t xml:space="preserve"> </w:t>
            </w:r>
            <w:r w:rsidRPr="00623958">
              <w:t>and therefore do not change the semantics of such programs.</w:t>
            </w:r>
            <w:r w:rsidRPr="00623958">
              <w:rPr>
                <w:rFonts w:hint="eastAsia"/>
              </w:rPr>
              <w:t xml:space="preserve"> </w:t>
            </w:r>
            <w:r w:rsidRPr="00623958">
              <w:t>Eventually, the same question arises in the conclusion in 8 where you</w:t>
            </w:r>
            <w:r w:rsidR="004A484F" w:rsidRPr="00623958">
              <w:rPr>
                <w:rFonts w:hint="eastAsia"/>
              </w:rPr>
              <w:t xml:space="preserve"> </w:t>
            </w:r>
            <w:r w:rsidRPr="00623958">
              <w:t>state "The fundamental idea is to convert real-time wait constructs</w:t>
            </w:r>
            <w:r w:rsidRPr="00623958">
              <w:rPr>
                <w:rFonts w:hint="eastAsia"/>
              </w:rPr>
              <w:t xml:space="preserve"> </w:t>
            </w:r>
            <w:r w:rsidRPr="00623958">
              <w:t>into logical waits (pause) that INTERACT WELL with the rest of the</w:t>
            </w:r>
            <w:r w:rsidRPr="00623958">
              <w:rPr>
                <w:rFonts w:hint="eastAsia"/>
              </w:rPr>
              <w:t xml:space="preserve"> </w:t>
            </w:r>
            <w:r w:rsidRPr="00623958">
              <w:t xml:space="preserve">constructs in these languages [referring to </w:t>
            </w:r>
            <w:proofErr w:type="spellStart"/>
            <w:r w:rsidRPr="00623958">
              <w:t>Esterel</w:t>
            </w:r>
            <w:proofErr w:type="spellEnd"/>
            <w:r w:rsidRPr="00623958">
              <w:t>]). In a similar</w:t>
            </w:r>
            <w:r w:rsidRPr="00623958">
              <w:rPr>
                <w:rFonts w:hint="eastAsia"/>
              </w:rPr>
              <w:t xml:space="preserve"> </w:t>
            </w:r>
            <w:r w:rsidRPr="00623958">
              <w:t>vein, I'd appreciate a comparison</w:t>
            </w:r>
            <w:r w:rsidRPr="0092707C">
              <w:t xml:space="preserve"> with </w:t>
            </w:r>
            <w:proofErr w:type="spellStart"/>
            <w:r w:rsidRPr="0092707C">
              <w:t>Multiclock</w:t>
            </w:r>
            <w:proofErr w:type="spellEnd"/>
            <w:r w:rsidRPr="0092707C">
              <w:t xml:space="preserve"> </w:t>
            </w:r>
            <w:proofErr w:type="spellStart"/>
            <w:r w:rsidRPr="0092707C">
              <w:t>Esterel</w:t>
            </w:r>
            <w:proofErr w:type="spellEnd"/>
            <w:r w:rsidRPr="0092707C">
              <w:t xml:space="preserve"> (see</w:t>
            </w:r>
            <w:r w:rsidRPr="0092707C">
              <w:rPr>
                <w:rFonts w:hint="eastAsia"/>
              </w:rPr>
              <w:t xml:space="preserve"> </w:t>
            </w:r>
            <w:r w:rsidRPr="0092707C">
              <w:t>e.g. Berry/</w:t>
            </w:r>
            <w:proofErr w:type="spellStart"/>
            <w:r w:rsidRPr="0092707C">
              <w:t>Sentovich</w:t>
            </w:r>
            <w:proofErr w:type="spellEnd"/>
            <w:r w:rsidRPr="0092707C">
              <w:t>, CHARME '01).</w:t>
            </w:r>
          </w:p>
        </w:tc>
        <w:tc>
          <w:tcPr>
            <w:tcW w:w="4337" w:type="dxa"/>
          </w:tcPr>
          <w:p w:rsidR="001B619C" w:rsidRDefault="000F3149" w:rsidP="00595FCD">
            <w:pPr>
              <w:jc w:val="both"/>
            </w:pPr>
            <w:ins w:id="0" w:author="Zoran Salcic" w:date="2015-02-09T20:07:00Z">
              <w:r>
                <w:t>Similar to</w:t>
              </w:r>
            </w:ins>
            <w:ins w:id="1" w:author="Zoran Salcic" w:date="2015-02-09T20:06:00Z">
              <w:r>
                <w:t xml:space="preserve"> our approach, </w:t>
              </w:r>
              <w:proofErr w:type="gramStart"/>
              <w:r>
                <w:t>a</w:t>
              </w:r>
            </w:ins>
            <w:proofErr w:type="gramEnd"/>
            <w:del w:id="2" w:author="Zoran Salcic" w:date="2015-02-09T20:06:00Z">
              <w:r w:rsidR="00DC020B" w:rsidDel="000F3149">
                <w:rPr>
                  <w:rFonts w:hint="eastAsia"/>
                </w:rPr>
                <w:delText>A</w:delText>
              </w:r>
            </w:del>
            <w:r w:rsidR="00DC020B">
              <w:rPr>
                <w:rFonts w:hint="eastAsia"/>
              </w:rPr>
              <w:t>ll the approaches</w:t>
            </w:r>
            <w:r w:rsidR="00D55448">
              <w:rPr>
                <w:rFonts w:hint="eastAsia"/>
              </w:rPr>
              <w:t xml:space="preserve"> </w:t>
            </w:r>
            <w:del w:id="3" w:author="Zoran Salcic" w:date="2015-02-09T20:07:00Z">
              <w:r w:rsidR="00D55448" w:rsidDel="000F3149">
                <w:rPr>
                  <w:rFonts w:hint="eastAsia"/>
                </w:rPr>
                <w:delText>(including ours)</w:delText>
              </w:r>
            </w:del>
            <w:r w:rsidR="00DC020B">
              <w:rPr>
                <w:rFonts w:hint="eastAsia"/>
              </w:rPr>
              <w:t xml:space="preserve"> introduced in the related works change the semantics of the program. </w:t>
            </w:r>
            <w:del w:id="4" w:author="Zoran Salcic" w:date="2015-02-09T20:07:00Z">
              <w:r w:rsidR="00DE48B9" w:rsidDel="000F3149">
                <w:rPr>
                  <w:rFonts w:hint="eastAsia"/>
                </w:rPr>
                <w:delText xml:space="preserve">This is as expected </w:delText>
              </w:r>
              <w:r w:rsidR="00CD4A7A" w:rsidDel="000F3149">
                <w:rPr>
                  <w:rFonts w:hint="eastAsia"/>
                </w:rPr>
                <w:delText>as</w:delText>
              </w:r>
            </w:del>
            <w:proofErr w:type="gramStart"/>
            <w:ins w:id="5" w:author="Zoran Salcic" w:date="2015-02-09T20:07:00Z">
              <w:r>
                <w:t>as</w:t>
              </w:r>
              <w:proofErr w:type="gramEnd"/>
              <w:r>
                <w:t xml:space="preserve"> the </w:t>
              </w:r>
              <w:proofErr w:type="spellStart"/>
              <w:r>
                <w:t>reson</w:t>
              </w:r>
              <w:proofErr w:type="spellEnd"/>
              <w:r>
                <w:t xml:space="preserve"> is that</w:t>
              </w:r>
            </w:ins>
            <w:r w:rsidR="00DE48B9">
              <w:rPr>
                <w:rFonts w:hint="eastAsia"/>
              </w:rPr>
              <w:t xml:space="preserve"> the </w:t>
            </w:r>
            <w:r w:rsidR="00DC020B">
              <w:rPr>
                <w:rFonts w:hint="eastAsia"/>
              </w:rPr>
              <w:t>additional constructs inserted by the programmers</w:t>
            </w:r>
            <w:r w:rsidR="008E129C">
              <w:rPr>
                <w:rFonts w:hint="eastAsia"/>
              </w:rPr>
              <w:t xml:space="preserve"> change the internal structure (e.g. automata</w:t>
            </w:r>
            <w:ins w:id="6" w:author="Zoran Salcic" w:date="2015-02-09T20:08:00Z">
              <w:r>
                <w:t xml:space="preserve"> representing program</w:t>
              </w:r>
            </w:ins>
            <w:r w:rsidR="008E129C">
              <w:rPr>
                <w:rFonts w:hint="eastAsia"/>
              </w:rPr>
              <w:t>) of the program</w:t>
            </w:r>
            <w:r w:rsidR="00DC020B">
              <w:rPr>
                <w:rFonts w:hint="eastAsia"/>
              </w:rPr>
              <w:t>.</w:t>
            </w:r>
            <w:r w:rsidR="00FE795F">
              <w:rPr>
                <w:rFonts w:hint="eastAsia"/>
              </w:rPr>
              <w:t xml:space="preserve"> Our approach, </w:t>
            </w:r>
            <w:r w:rsidR="00F21F73">
              <w:rPr>
                <w:rFonts w:hint="eastAsia"/>
              </w:rPr>
              <w:t>however</w:t>
            </w:r>
            <w:r w:rsidR="00FE795F">
              <w:rPr>
                <w:rFonts w:hint="eastAsia"/>
              </w:rPr>
              <w:t>, does not face the problems</w:t>
            </w:r>
            <w:ins w:id="7" w:author="Zoran Salcic" w:date="2015-02-09T20:08:00Z">
              <w:r>
                <w:t>,</w:t>
              </w:r>
            </w:ins>
            <w:r w:rsidR="0035409D">
              <w:rPr>
                <w:rFonts w:hint="eastAsia"/>
              </w:rPr>
              <w:t xml:space="preserve"> </w:t>
            </w:r>
            <w:r w:rsidR="008757AA">
              <w:rPr>
                <w:rFonts w:hint="eastAsia"/>
              </w:rPr>
              <w:t>unlike others</w:t>
            </w:r>
            <w:ins w:id="8" w:author="Zoran Salcic" w:date="2015-02-09T20:08:00Z">
              <w:r>
                <w:t>,</w:t>
              </w:r>
            </w:ins>
            <w:r w:rsidR="008757AA">
              <w:rPr>
                <w:rFonts w:hint="eastAsia"/>
              </w:rPr>
              <w:t xml:space="preserve"> </w:t>
            </w:r>
            <w:r w:rsidR="0035409D">
              <w:rPr>
                <w:rFonts w:hint="eastAsia"/>
              </w:rPr>
              <w:t>such as missing the external timer sign</w:t>
            </w:r>
            <w:r w:rsidR="00A2562A">
              <w:rPr>
                <w:rFonts w:hint="eastAsia"/>
              </w:rPr>
              <w:t xml:space="preserve">als due to </w:t>
            </w:r>
            <w:proofErr w:type="spellStart"/>
            <w:r w:rsidR="00A2562A">
              <w:rPr>
                <w:rFonts w:hint="eastAsia"/>
              </w:rPr>
              <w:t>preemptions</w:t>
            </w:r>
            <w:proofErr w:type="spellEnd"/>
            <w:r w:rsidR="0079041D">
              <w:rPr>
                <w:rFonts w:hint="eastAsia"/>
              </w:rPr>
              <w:t xml:space="preserve"> </w:t>
            </w:r>
            <w:r w:rsidR="00E915B8">
              <w:rPr>
                <w:rFonts w:hint="eastAsia"/>
              </w:rPr>
              <w:t>(</w:t>
            </w:r>
            <w:r w:rsidR="0079041D">
              <w:rPr>
                <w:rFonts w:hint="eastAsia"/>
              </w:rPr>
              <w:t>Section 6.2.1</w:t>
            </w:r>
            <w:r w:rsidR="00E915B8">
              <w:rPr>
                <w:rFonts w:hint="eastAsia"/>
              </w:rPr>
              <w:t>)</w:t>
            </w:r>
            <w:r w:rsidR="00A2562A">
              <w:rPr>
                <w:rFonts w:hint="eastAsia"/>
              </w:rPr>
              <w:t xml:space="preserve">. </w:t>
            </w:r>
            <w:r w:rsidR="00FA4DB7">
              <w:rPr>
                <w:rFonts w:hint="eastAsia"/>
              </w:rPr>
              <w:t xml:space="preserve">This explanation is included at the end of the </w:t>
            </w:r>
            <w:r w:rsidR="00CB3A13">
              <w:rPr>
                <w:rFonts w:hint="eastAsia"/>
              </w:rPr>
              <w:t xml:space="preserve">first paragraph in the </w:t>
            </w:r>
            <w:r w:rsidR="00FA4DB7">
              <w:rPr>
                <w:rFonts w:hint="eastAsia"/>
              </w:rPr>
              <w:t xml:space="preserve">related work section (Section 7). </w:t>
            </w:r>
          </w:p>
          <w:p w:rsidR="001B619C" w:rsidRDefault="001B619C" w:rsidP="00595FCD">
            <w:pPr>
              <w:jc w:val="both"/>
            </w:pPr>
          </w:p>
          <w:p w:rsidR="004E41EB" w:rsidRPr="00BA2CB7" w:rsidRDefault="00AE2E8B" w:rsidP="000F3149">
            <w:pPr>
              <w:jc w:val="both"/>
            </w:pPr>
            <w:del w:id="9" w:author="Zoran Salcic" w:date="2015-02-09T20:09:00Z">
              <w:r w:rsidDel="000F3149">
                <w:rPr>
                  <w:rFonts w:hint="eastAsia"/>
                </w:rPr>
                <w:delText xml:space="preserve">In addition, </w:delText>
              </w:r>
            </w:del>
            <w:proofErr w:type="spellStart"/>
            <w:r>
              <w:rPr>
                <w:rFonts w:hint="eastAsia"/>
              </w:rPr>
              <w:t>Multiclock-Esterel</w:t>
            </w:r>
            <w:proofErr w:type="spellEnd"/>
            <w:r>
              <w:rPr>
                <w:rFonts w:hint="eastAsia"/>
              </w:rPr>
              <w:t xml:space="preserve"> uses signal broadcasting</w:t>
            </w:r>
            <w:r w:rsidR="00F27DF0">
              <w:rPr>
                <w:rFonts w:hint="eastAsia"/>
              </w:rPr>
              <w:t xml:space="preserve"> mechanism</w:t>
            </w:r>
            <w:r>
              <w:rPr>
                <w:rFonts w:hint="eastAsia"/>
              </w:rPr>
              <w:t xml:space="preserve"> for communication between asynchronous modules. </w:t>
            </w:r>
            <w:del w:id="10" w:author="Zoran Salcic" w:date="2015-02-09T20:10:00Z">
              <w:r w:rsidDel="000F3149">
                <w:rPr>
                  <w:rFonts w:hint="eastAsia"/>
                </w:rPr>
                <w:delText xml:space="preserve">On the other hand, </w:delText>
              </w:r>
            </w:del>
            <w:proofErr w:type="spellStart"/>
            <w:r>
              <w:rPr>
                <w:rFonts w:hint="eastAsia"/>
              </w:rPr>
              <w:t>SystemJ</w:t>
            </w:r>
            <w:proofErr w:type="spellEnd"/>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w:t>
            </w:r>
            <w:del w:id="11" w:author="Zoran Salcic" w:date="2015-02-09T20:10:00Z">
              <w:r w:rsidR="00B10564" w:rsidDel="000F3149">
                <w:rPr>
                  <w:rFonts w:hint="eastAsia"/>
                </w:rPr>
                <w:delText xml:space="preserve">ensured </w:delText>
              </w:r>
            </w:del>
            <w:ins w:id="12" w:author="Zoran Salcic" w:date="2015-02-09T20:10:00Z">
              <w:r w:rsidR="000F3149">
                <w:t>guaranteed</w:t>
              </w:r>
              <w:r w:rsidR="000F3149">
                <w:rPr>
                  <w:rFonts w:hint="eastAsia"/>
                </w:rPr>
                <w:t xml:space="preserve"> </w:t>
              </w:r>
            </w:ins>
            <w:r w:rsidR="00B10564">
              <w:rPr>
                <w:rFonts w:hint="eastAsia"/>
              </w:rPr>
              <w:t xml:space="preserve">by the </w:t>
            </w:r>
            <w:del w:id="13" w:author="Zoran Salcic" w:date="2015-02-09T20:10:00Z">
              <w:r w:rsidR="00B10564" w:rsidDel="000F3149">
                <w:rPr>
                  <w:rFonts w:hint="eastAsia"/>
                </w:rPr>
                <w:delText xml:space="preserve">language </w:delText>
              </w:r>
            </w:del>
            <w:r w:rsidR="00B10564">
              <w:rPr>
                <w:rFonts w:hint="eastAsia"/>
              </w:rPr>
              <w:t>semantics</w:t>
            </w:r>
            <w:ins w:id="14" w:author="Zoran Salcic" w:date="2015-02-09T20:10:00Z">
              <w:r w:rsidR="000F3149">
                <w:t xml:space="preserve"> of channels</w:t>
              </w:r>
            </w:ins>
            <w:r>
              <w:rPr>
                <w:rFonts w:hint="eastAsia"/>
              </w:rPr>
              <w:t xml:space="preserve">, </w:t>
            </w:r>
            <w:proofErr w:type="spellStart"/>
            <w:r w:rsidR="00497272">
              <w:rPr>
                <w:rFonts w:hint="eastAsia"/>
              </w:rPr>
              <w:t>SystemJ</w:t>
            </w:r>
            <w:proofErr w:type="spellEnd"/>
            <w:r w:rsidR="00497272">
              <w:rPr>
                <w:rFonts w:hint="eastAsia"/>
              </w:rPr>
              <w:t xml:space="preserve">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r w:rsidR="00E56065">
              <w:rPr>
                <w:rFonts w:hint="eastAsia"/>
              </w:rPr>
              <w:t xml:space="preserve"> This explanation is also included in Section</w:t>
            </w:r>
            <w:r w:rsidR="00B40307">
              <w:rPr>
                <w:rFonts w:hint="eastAsia"/>
              </w:rPr>
              <w:t xml:space="preserve"> </w:t>
            </w:r>
            <w:r w:rsidR="00E9272A">
              <w:rPr>
                <w:rFonts w:hint="eastAsia"/>
              </w:rPr>
              <w:t>2.</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xml:space="preserve">- In the Motivation 1.1 it is not entirely clear to me what the actual motivation is. You say "You would like to add a similar mechanism for in reactive languages" but not why. This point gets more and </w:t>
            </w:r>
            <w:proofErr w:type="gramStart"/>
            <w:r w:rsidRPr="0092707C">
              <w:t>more clear</w:t>
            </w:r>
            <w:proofErr w:type="gramEnd"/>
            <w:r w:rsidRPr="0092707C">
              <w:t xml:space="preserve"> later on, however it misses in the initial motivation.</w:t>
            </w:r>
          </w:p>
        </w:tc>
        <w:tc>
          <w:tcPr>
            <w:tcW w:w="4337" w:type="dxa"/>
          </w:tcPr>
          <w:p w:rsidR="00D01EA6" w:rsidRPr="0092707C" w:rsidRDefault="005A7B00" w:rsidP="000F3149">
            <w:pPr>
              <w:jc w:val="both"/>
            </w:pPr>
            <w:r w:rsidRPr="0092707C">
              <w:rPr>
                <w:rFonts w:hint="eastAsia"/>
              </w:rPr>
              <w:t>We have extended this paragraph and explained</w:t>
            </w:r>
            <w:r w:rsidR="00495BB7" w:rsidRPr="0092707C">
              <w:rPr>
                <w:rFonts w:hint="eastAsia"/>
              </w:rPr>
              <w:t xml:space="preserve"> that reactive languages lack </w:t>
            </w:r>
            <w:del w:id="15" w:author="Zoran Salcic" w:date="2015-02-09T20:13:00Z">
              <w:r w:rsidR="00495BB7" w:rsidRPr="0092707C" w:rsidDel="000F3149">
                <w:rPr>
                  <w:rFonts w:hint="eastAsia"/>
                </w:rPr>
                <w:delText xml:space="preserve">in </w:delText>
              </w:r>
            </w:del>
            <w:r w:rsidR="00495BB7" w:rsidRPr="0092707C">
              <w:rPr>
                <w:rFonts w:hint="eastAsia"/>
              </w:rPr>
              <w:t>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w:t>
            </w:r>
            <w:proofErr w:type="gramStart"/>
            <w:r w:rsidRPr="0092707C">
              <w:t>and</w:t>
            </w:r>
            <w:proofErr w:type="gramEnd"/>
            <w:r w:rsidRPr="0092707C">
              <w:t xml:space="preserve"> page 6, in 3.4: "any value of d": Which one is chosen exactly? Is always the lower bound chosen? So, as </w:t>
            </w:r>
            <w:proofErr w:type="spellStart"/>
            <w:r w:rsidRPr="0092707C">
              <w:t>d</w:t>
            </w:r>
            <w:proofErr w:type="spellEnd"/>
            <w:r w:rsidRPr="0092707C">
              <w:t xml:space="preserve"> is determined statically, d is fixed. Also you're saying it is trivial in 3.4 but it is not clear which d is chosen. And if the lower bound is chosen, where </w:t>
            </w:r>
            <w:proofErr w:type="gramStart"/>
            <w:r w:rsidRPr="0092707C">
              <w:t>lies</w:t>
            </w:r>
            <w:proofErr w:type="gramEnd"/>
            <w:r w:rsidRPr="0092707C">
              <w:t xml:space="preserve"> the difference between </w:t>
            </w:r>
            <w:proofErr w:type="spellStart"/>
            <w:r w:rsidRPr="0092707C">
              <w:t>wait_inbetween</w:t>
            </w:r>
            <w:proofErr w:type="spellEnd"/>
            <w:r w:rsidRPr="0092707C">
              <w:t xml:space="preserve"> and </w:t>
            </w:r>
            <w:proofErr w:type="spellStart"/>
            <w:r w:rsidRPr="0092707C">
              <w:t>wait_atleast</w:t>
            </w:r>
            <w:proofErr w:type="spellEnd"/>
            <w:r w:rsidRPr="0092707C">
              <w:t>?</w:t>
            </w:r>
          </w:p>
        </w:tc>
        <w:tc>
          <w:tcPr>
            <w:tcW w:w="4337" w:type="dxa"/>
          </w:tcPr>
          <w:p w:rsidR="003632ED" w:rsidRPr="0092707C" w:rsidRDefault="003632ED" w:rsidP="00595FCD">
            <w:pPr>
              <w:jc w:val="both"/>
            </w:pPr>
            <w:r w:rsidRPr="0092707C">
              <w:rPr>
                <w:rFonts w:hint="eastAsia"/>
              </w:rPr>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the real-time </w:t>
            </w:r>
            <w:ins w:id="16" w:author="Zoran Salcic" w:date="2015-02-09T20:14:00Z">
              <w:r w:rsidR="000F3149">
                <w:t xml:space="preserve">constraints </w:t>
              </w:r>
            </w:ins>
            <w:r w:rsidRPr="0092707C">
              <w:rPr>
                <w:rFonts w:hint="eastAsia"/>
              </w:rPr>
              <w:t xml:space="preserve">specified by </w:t>
            </w:r>
            <w:proofErr w:type="spellStart"/>
            <w:r w:rsidRPr="0092707C">
              <w:rPr>
                <w:rFonts w:hint="eastAsia"/>
              </w:rPr>
              <w:t>wait_inbetween</w:t>
            </w:r>
            <w:proofErr w:type="spellEnd"/>
            <w:r w:rsidRPr="0092707C">
              <w:rPr>
                <w:rFonts w:hint="eastAsia"/>
              </w:rPr>
              <w:t xml:space="preserve"> or </w:t>
            </w:r>
            <w:proofErr w:type="spellStart"/>
            <w:r w:rsidRPr="0092707C">
              <w:rPr>
                <w:rFonts w:hint="eastAsia"/>
              </w:rPr>
              <w:t>wa</w:t>
            </w:r>
            <w:r w:rsidR="00A40A71" w:rsidRPr="0092707C">
              <w:rPr>
                <w:rFonts w:hint="eastAsia"/>
              </w:rPr>
              <w:t>i</w:t>
            </w:r>
            <w:r w:rsidRPr="0092707C">
              <w:rPr>
                <w:rFonts w:hint="eastAsia"/>
              </w:rPr>
              <w:t>t_atleast</w:t>
            </w:r>
            <w:proofErr w:type="spellEnd"/>
            <w:r w:rsidRPr="0092707C">
              <w:rPr>
                <w:rFonts w:hint="eastAsia"/>
              </w:rPr>
              <w:t xml:space="preserve"> constructs.</w:t>
            </w:r>
            <w:r w:rsidR="00B74E80" w:rsidRPr="0092707C">
              <w:rPr>
                <w:rFonts w:hint="eastAsia"/>
              </w:rPr>
              <w:t xml:space="preserve"> Therefore, d does not necessarily</w:t>
            </w:r>
            <w:r w:rsidR="00CC4E2D" w:rsidRPr="0092707C">
              <w:rPr>
                <w:rFonts w:hint="eastAsia"/>
              </w:rPr>
              <w:t xml:space="preserve"> </w:t>
            </w:r>
            <w:ins w:id="17" w:author="Zoran Salcic" w:date="2015-02-09T20:15:00Z">
              <w:r w:rsidR="000F3149">
                <w:t xml:space="preserve">need </w:t>
              </w:r>
            </w:ins>
            <w:r w:rsidR="00CC4E2D" w:rsidRPr="0092707C">
              <w:rPr>
                <w:rFonts w:hint="eastAsia"/>
              </w:rPr>
              <w:t>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xml:space="preserve">- </w:t>
            </w:r>
            <w:proofErr w:type="gramStart"/>
            <w:r w:rsidRPr="0092707C">
              <w:t>page</w:t>
            </w:r>
            <w:proofErr w:type="gramEnd"/>
            <w:r w:rsidRPr="0092707C">
              <w:t xml:space="preserv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E04FA0">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w:t>
            </w:r>
            <w:del w:id="18" w:author="Zoran Salcic" w:date="2015-02-09T20:15:00Z">
              <w:r w:rsidR="009465DF" w:rsidRPr="0092707C" w:rsidDel="000F3149">
                <w:rPr>
                  <w:rFonts w:hint="eastAsia"/>
                </w:rPr>
                <w:delText xml:space="preserve">that </w:delText>
              </w:r>
            </w:del>
            <w:r w:rsidR="009465DF" w:rsidRPr="0092707C">
              <w:rPr>
                <w:rFonts w:hint="eastAsia"/>
              </w:rPr>
              <w:t xml:space="preserve">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w:t>
            </w:r>
            <w:del w:id="19" w:author="Zoran Salcic" w:date="2015-02-09T20:16:00Z">
              <w:r w:rsidR="00855AF3" w:rsidRPr="0092707C" w:rsidDel="00E04FA0">
                <w:rPr>
                  <w:rFonts w:hint="eastAsia"/>
                </w:rPr>
                <w:delText>reduced</w:delText>
              </w:r>
            </w:del>
            <w:ins w:id="20" w:author="Zoran Salcic" w:date="2015-02-09T20:16:00Z">
              <w:r w:rsidR="00E04FA0">
                <w:t>removed</w:t>
              </w:r>
            </w:ins>
            <w:r w:rsidR="00855AF3" w:rsidRPr="0092707C">
              <w:rPr>
                <w:rFonts w:hint="eastAsia"/>
              </w:rPr>
              <w:t xml:space="preserve">, resulting </w:t>
            </w:r>
            <w:ins w:id="21" w:author="Zoran Salcic" w:date="2015-02-09T20:17:00Z">
              <w:r w:rsidR="00E04FA0">
                <w:t xml:space="preserve">in a </w:t>
              </w:r>
            </w:ins>
            <w:r w:rsidR="00855AF3" w:rsidRPr="0092707C">
              <w:rPr>
                <w:rFonts w:hint="eastAsia"/>
              </w:rPr>
              <w:t>close</w:t>
            </w:r>
            <w:ins w:id="22" w:author="Zoran Salcic" w:date="2015-02-09T20:17:00Z">
              <w:r w:rsidR="00E04FA0">
                <w:t>r value</w:t>
              </w:r>
            </w:ins>
            <w:r w:rsidR="00855AF3" w:rsidRPr="0092707C">
              <w:rPr>
                <w:rFonts w:hint="eastAsia"/>
              </w:rPr>
              <w:t xml:space="preserv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xml:space="preserve">- </w:t>
            </w:r>
            <w:proofErr w:type="gramStart"/>
            <w:r w:rsidRPr="0092707C">
              <w:t>page</w:t>
            </w:r>
            <w:proofErr w:type="gramEnd"/>
            <w:r w:rsidRPr="0092707C">
              <w:t xml:space="preserve"> 2, in 1.1.1, par 3: First mentioning of </w:t>
            </w:r>
            <w:proofErr w:type="spellStart"/>
            <w:r w:rsidRPr="0092707C">
              <w:t>Esterel</w:t>
            </w:r>
            <w:proofErr w:type="spellEnd"/>
            <w:r w:rsidRPr="0092707C">
              <w:t>: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xml:space="preserve">- page 3, in 1.1.3: Contrary to the first two definitions of the wait statements, </w:t>
            </w:r>
            <w:proofErr w:type="spellStart"/>
            <w:r w:rsidRPr="0092707C">
              <w:t>wait_exact</w:t>
            </w:r>
            <w:proofErr w:type="spellEnd"/>
            <w:r w:rsidRPr="0092707C">
              <w:t xml:space="preserve">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proofErr w:type="gramStart"/>
            <w:r w:rsidRPr="0092707C">
              <w:t>page</w:t>
            </w:r>
            <w:proofErr w:type="gramEnd"/>
            <w:r w:rsidRPr="0092707C">
              <w:t xml:space="preserv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xml:space="preserve">- </w:t>
            </w:r>
            <w:proofErr w:type="gramStart"/>
            <w:r w:rsidRPr="0092707C">
              <w:t>page</w:t>
            </w:r>
            <w:proofErr w:type="gramEnd"/>
            <w:r w:rsidRPr="0092707C">
              <w:t xml:space="preserve"> 5, in 3.2, Figure 5: Is 'while' not a kernel construct? Why can't one just write while(x&lt;d) { pause; x=x+1; }</w:t>
            </w:r>
          </w:p>
        </w:tc>
        <w:tc>
          <w:tcPr>
            <w:tcW w:w="4337" w:type="dxa"/>
          </w:tcPr>
          <w:p w:rsidR="00307373" w:rsidRPr="0092707C" w:rsidRDefault="00797FB0" w:rsidP="00595FCD">
            <w:pPr>
              <w:jc w:val="both"/>
            </w:pPr>
            <w:del w:id="23" w:author="Zoran Salcic" w:date="2015-02-09T20:18:00Z">
              <w:r w:rsidRPr="0092707C" w:rsidDel="00E04FA0">
                <w:delText>O</w:delText>
              </w:r>
              <w:r w:rsidRPr="0092707C" w:rsidDel="00E04FA0">
                <w:rPr>
                  <w:rFonts w:hint="eastAsia"/>
                </w:rPr>
                <w:delText xml:space="preserve">nly </w:delText>
              </w:r>
            </w:del>
            <w:proofErr w:type="gramStart"/>
            <w:r w:rsidRPr="0092707C">
              <w:rPr>
                <w:rFonts w:hint="eastAsia"/>
              </w:rPr>
              <w:t>while(</w:t>
            </w:r>
            <w:proofErr w:type="gramEnd"/>
            <w:r w:rsidRPr="0092707C">
              <w:rPr>
                <w:rFonts w:hint="eastAsia"/>
              </w:rPr>
              <w:t>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w:t>
            </w:r>
            <w:proofErr w:type="spellStart"/>
            <w:r w:rsidRPr="0092707C">
              <w:rPr>
                <w:rFonts w:hint="eastAsia"/>
              </w:rPr>
              <w:t>SystemJ</w:t>
            </w:r>
            <w:proofErr w:type="spellEnd"/>
            <w:r w:rsidRPr="0092707C">
              <w:rPr>
                <w:rFonts w:hint="eastAsia"/>
              </w:rPr>
              <w:t xml:space="preserve">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xml:space="preserve">- </w:t>
            </w:r>
            <w:proofErr w:type="gramStart"/>
            <w:r w:rsidRPr="0092707C">
              <w:t>page</w:t>
            </w:r>
            <w:proofErr w:type="gramEnd"/>
            <w:r w:rsidRPr="0092707C">
              <w:t xml:space="preserv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xml:space="preserve">- </w:t>
            </w:r>
            <w:proofErr w:type="gramStart"/>
            <w:r w:rsidRPr="0092707C">
              <w:t>page</w:t>
            </w:r>
            <w:proofErr w:type="gramEnd"/>
            <w:r w:rsidRPr="0092707C">
              <w:t xml:space="preserve"> 8, in 3.5.1: The first two paragraphs describe the TP. Is this part of this work? If not, maybe you can add </w:t>
            </w:r>
            <w:proofErr w:type="gramStart"/>
            <w:r w:rsidRPr="0092707C">
              <w:t>a cite</w:t>
            </w:r>
            <w:proofErr w:type="gramEnd"/>
            <w:r w:rsidRPr="0092707C">
              <w:t xml:space="preserve"> here.</w:t>
            </w:r>
          </w:p>
        </w:tc>
        <w:tc>
          <w:tcPr>
            <w:tcW w:w="4337" w:type="dxa"/>
          </w:tcPr>
          <w:p w:rsidR="000A67E6" w:rsidRPr="0092707C" w:rsidRDefault="00EB38DF" w:rsidP="00595FCD">
            <w:pPr>
              <w:jc w:val="both"/>
            </w:pPr>
            <w:r w:rsidRPr="0092707C">
              <w:rPr>
                <w:rFonts w:hint="eastAsia"/>
              </w:rPr>
              <w:t>Ref</w:t>
            </w:r>
            <w:ins w:id="24" w:author="Zoran Salcic" w:date="2015-02-09T20:18:00Z">
              <w:r w:rsidR="00E04FA0">
                <w:t>erence</w:t>
              </w:r>
            </w:ins>
            <w:r w:rsidRPr="0092707C">
              <w:rPr>
                <w:rFonts w:hint="eastAsia"/>
              </w:rPr>
              <w:t xml:space="preserve">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 xml:space="preserve">&gt; - page 14, in 5.1: Here, you state again that inserting pause statements help with critical paths. Maybe you should simply reference </w:t>
            </w:r>
            <w:r w:rsidRPr="0092707C">
              <w:lastRenderedPageBreak/>
              <w:t xml:space="preserve">your earlier remark. "As stated in 3.4 adding addition </w:t>
            </w:r>
            <w:proofErr w:type="gramStart"/>
            <w:r w:rsidRPr="0092707C">
              <w:t>pause</w:t>
            </w:r>
            <w:proofErr w:type="gramEnd"/>
            <w:r w:rsidRPr="0092707C">
              <w:t xml:space="preserve"> statements..."</w:t>
            </w:r>
          </w:p>
        </w:tc>
        <w:tc>
          <w:tcPr>
            <w:tcW w:w="4337" w:type="dxa"/>
          </w:tcPr>
          <w:p w:rsidR="000A67E6" w:rsidRPr="0092707C" w:rsidRDefault="00B306DF" w:rsidP="00595FCD">
            <w:pPr>
              <w:jc w:val="both"/>
            </w:pPr>
            <w:r w:rsidRPr="0092707C">
              <w:rPr>
                <w:rFonts w:hint="eastAsia"/>
              </w:rPr>
              <w:lastRenderedPageBreak/>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xml:space="preserve">- </w:t>
            </w:r>
            <w:proofErr w:type="gramStart"/>
            <w:r w:rsidRPr="0092707C">
              <w:t>page</w:t>
            </w:r>
            <w:proofErr w:type="gramEnd"/>
            <w:r w:rsidRPr="0092707C">
              <w:t xml:space="preserve"> 1, in 1: I would begin a new paragraph before "In this paper..."</w:t>
            </w:r>
          </w:p>
        </w:tc>
        <w:tc>
          <w:tcPr>
            <w:tcW w:w="4337" w:type="dxa"/>
          </w:tcPr>
          <w:p w:rsidR="000A67E6" w:rsidRPr="0092707C" w:rsidRDefault="004B6DCC" w:rsidP="00E04FA0">
            <w:pPr>
              <w:jc w:val="both"/>
            </w:pPr>
            <w:r>
              <w:rPr>
                <w:rFonts w:hint="eastAsia"/>
              </w:rPr>
              <w:t xml:space="preserve">Unfortunately, the authors could not find the place </w:t>
            </w:r>
            <w:del w:id="25" w:author="Zoran Salcic" w:date="2015-02-09T20:19:00Z">
              <w:r w:rsidDel="00E04FA0">
                <w:rPr>
                  <w:rFonts w:hint="eastAsia"/>
                </w:rPr>
                <w:delText xml:space="preserve">where </w:delText>
              </w:r>
            </w:del>
            <w:ins w:id="26" w:author="Zoran Salcic" w:date="2015-02-09T20:19:00Z">
              <w:r w:rsidR="00E04FA0">
                <w:rPr>
                  <w:rFonts w:hint="eastAsia"/>
                </w:rPr>
                <w:t>wh</w:t>
              </w:r>
              <w:r w:rsidR="00E04FA0">
                <w:t>at</w:t>
              </w:r>
              <w:r w:rsidR="00E04FA0">
                <w:rPr>
                  <w:rFonts w:hint="eastAsia"/>
                </w:rPr>
                <w:t xml:space="preserve"> </w:t>
              </w:r>
            </w:ins>
            <w:r>
              <w:rPr>
                <w:rFonts w:hint="eastAsia"/>
              </w:rPr>
              <w:t xml:space="preserve">the reviewer is referring 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xml:space="preserve">- </w:t>
            </w:r>
            <w:proofErr w:type="gramStart"/>
            <w:r w:rsidRPr="0092707C">
              <w:t>figures</w:t>
            </w:r>
            <w:proofErr w:type="gramEnd"/>
            <w:r w:rsidRPr="0092707C">
              <w:t xml:space="preserve"> and/or captions of figures are sometimes not aligned properly (</w:t>
            </w:r>
            <w:proofErr w:type="spellStart"/>
            <w:r w:rsidRPr="0092707C">
              <w:t>eg</w:t>
            </w:r>
            <w:proofErr w:type="spellEnd"/>
            <w:r w:rsidRPr="0092707C">
              <w:t xml:space="preserve">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E04FA0">
            <w:pPr>
              <w:jc w:val="both"/>
            </w:pPr>
            <w:r w:rsidRPr="0092707C">
              <w:rPr>
                <w:rFonts w:hint="eastAsia"/>
              </w:rPr>
              <w:t xml:space="preserve">We tried to fix this as much as </w:t>
            </w:r>
            <w:del w:id="27" w:author="Zoran Salcic" w:date="2015-02-09T20:20:00Z">
              <w:r w:rsidRPr="0092707C" w:rsidDel="00E04FA0">
                <w:rPr>
                  <w:rFonts w:hint="eastAsia"/>
                </w:rPr>
                <w:delText>we could</w:delText>
              </w:r>
            </w:del>
            <w:ins w:id="28" w:author="Zoran Salcic" w:date="2015-02-09T20:20:00Z">
              <w:r w:rsidR="00E04FA0">
                <w:t>was possible</w:t>
              </w:r>
            </w:ins>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xml:space="preserve">- </w:t>
            </w:r>
            <w:proofErr w:type="gramStart"/>
            <w:r w:rsidRPr="0092707C">
              <w:t>page</w:t>
            </w:r>
            <w:proofErr w:type="gramEnd"/>
            <w:r w:rsidRPr="0092707C">
              <w:t xml:space="preserv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xml:space="preserve">- </w:t>
            </w:r>
            <w:proofErr w:type="gramStart"/>
            <w:r w:rsidRPr="0092707C">
              <w:t>page</w:t>
            </w:r>
            <w:proofErr w:type="gramEnd"/>
            <w:r w:rsidRPr="0092707C">
              <w:t xml:space="preserv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xml:space="preserve">- </w:t>
            </w:r>
            <w:proofErr w:type="gramStart"/>
            <w:r w:rsidRPr="0092707C">
              <w:t>page</w:t>
            </w:r>
            <w:proofErr w:type="gramEnd"/>
            <w:r w:rsidRPr="0092707C">
              <w:t xml:space="preserv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xml:space="preserve">- </w:t>
            </w:r>
            <w:proofErr w:type="gramStart"/>
            <w:r w:rsidRPr="0092707C">
              <w:t>page</w:t>
            </w:r>
            <w:proofErr w:type="gramEnd"/>
            <w:r w:rsidRPr="0092707C">
              <w:t xml:space="preserv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xml:space="preserve">- page 17, in 7: You mention </w:t>
            </w:r>
            <w:proofErr w:type="spellStart"/>
            <w:r w:rsidRPr="0092707C">
              <w:t>Bertin</w:t>
            </w:r>
            <w:proofErr w:type="spellEnd"/>
            <w:r w:rsidRPr="0092707C">
              <w:t xml:space="preserve">, then Quartz and then continue with the differences between your approach and </w:t>
            </w:r>
            <w:proofErr w:type="spellStart"/>
            <w:r w:rsidRPr="0092707C">
              <w:t>Bertin</w:t>
            </w:r>
            <w:proofErr w:type="spellEnd"/>
            <w:r w:rsidRPr="0092707C">
              <w:t xml:space="preserve">", maybe </w:t>
            </w:r>
            <w:proofErr w:type="gramStart"/>
            <w:r w:rsidRPr="0092707C">
              <w:t>move the Quartz reference</w:t>
            </w:r>
            <w:proofErr w:type="gramEnd"/>
            <w:r w:rsidRPr="0092707C">
              <w:t xml:space="preserv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 w:rsidR="004F5150" w:rsidRDefault="004F5150"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D5039F" w:rsidP="00EC5748">
            <w:pPr>
              <w:jc w:val="center"/>
              <w:rPr>
                <w:b/>
              </w:rPr>
            </w:pPr>
            <w:r>
              <w:rPr>
                <w:rFonts w:hint="eastAsia"/>
                <w:b/>
              </w:rPr>
              <w:t>Response</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 xml:space="preserve">&gt; (2) For the proposed scheme, the authors </w:t>
            </w:r>
            <w:proofErr w:type="spellStart"/>
            <w:r>
              <w:t>analyze</w:t>
            </w:r>
            <w:proofErr w:type="spellEnd"/>
            <w:r>
              <w:t xml:space="preserv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04FA0">
            <w:r>
              <w:rPr>
                <w:rFonts w:hint="eastAsia"/>
              </w:rPr>
              <w:t xml:space="preserve">We included discussions on this matter at the end of Section 3.5.3. We also included the </w:t>
            </w:r>
            <w:del w:id="29" w:author="Zoran Salcic" w:date="2015-02-09T20:21:00Z">
              <w:r w:rsidDel="00E04FA0">
                <w:rPr>
                  <w:rFonts w:hint="eastAsia"/>
                </w:rPr>
                <w:delText xml:space="preserve">papers as </w:delText>
              </w:r>
            </w:del>
            <w:r>
              <w:rPr>
                <w:rFonts w:hint="eastAsia"/>
              </w:rPr>
              <w:t>reference</w:t>
            </w:r>
            <w:ins w:id="30" w:author="Zoran Salcic" w:date="2015-02-09T20:21:00Z">
              <w:r w:rsidR="00E04FA0">
                <w:t>s</w:t>
              </w:r>
            </w:ins>
            <w:r>
              <w:rPr>
                <w:rFonts w:hint="eastAsia"/>
              </w:rPr>
              <w:t xml:space="preserve"> as suggested by the reviewer.</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 xml:space="preserve">(3) In the experiment, the authors show and detailed </w:t>
            </w:r>
            <w:proofErr w:type="spellStart"/>
            <w:r w:rsidRPr="0092707C">
              <w:t>analyze</w:t>
            </w:r>
            <w:proofErr w:type="spellEnd"/>
            <w:r w:rsidRPr="0092707C">
              <w:t xml:space="preserv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C4FF7" w:rsidRDefault="006F4697" w:rsidP="00E04FA0">
            <w:r>
              <w:rPr>
                <w:rFonts w:hint="eastAsia"/>
              </w:rPr>
              <w:t xml:space="preserve">In Section 5 paragraphs 6-8, we have </w:t>
            </w:r>
            <w:r w:rsidR="005124B6">
              <w:rPr>
                <w:rFonts w:hint="eastAsia"/>
              </w:rPr>
              <w:t xml:space="preserve">already </w:t>
            </w:r>
            <w:r>
              <w:rPr>
                <w:rFonts w:hint="eastAsia"/>
              </w:rPr>
              <w:t xml:space="preserve">explained that the experimental results were obtained by first </w:t>
            </w:r>
            <w:r w:rsidR="00AA670A">
              <w:rPr>
                <w:rFonts w:hint="eastAsia"/>
              </w:rPr>
              <w:t xml:space="preserve">statically </w:t>
            </w:r>
            <w:r w:rsidR="00F17917">
              <w:rPr>
                <w:rFonts w:hint="eastAsia"/>
              </w:rPr>
              <w:t>estimating the WCRT and BCRT of the programs</w:t>
            </w:r>
            <w:r w:rsidR="00A451A4">
              <w:rPr>
                <w:rFonts w:hint="eastAsia"/>
              </w:rPr>
              <w:t xml:space="preserve"> for the TP-JOP platform</w:t>
            </w:r>
            <w:r w:rsidR="00D2277C">
              <w:rPr>
                <w:rFonts w:hint="eastAsia"/>
              </w:rPr>
              <w:t xml:space="preserve"> based on the approach presented in Subsections 3.5.1-3.5.3</w:t>
            </w:r>
            <w:r w:rsidR="00C84A2E">
              <w:rPr>
                <w:rFonts w:hint="eastAsia"/>
              </w:rPr>
              <w:t>. T</w:t>
            </w:r>
            <w:r w:rsidR="00F17917">
              <w:rPr>
                <w:rFonts w:hint="eastAsia"/>
              </w:rPr>
              <w:t xml:space="preserve">he </w:t>
            </w:r>
            <w:del w:id="31" w:author="Zoran Salcic" w:date="2015-02-09T20:22:00Z">
              <w:r w:rsidR="00F17917" w:rsidDel="00E04FA0">
                <w:rPr>
                  <w:rFonts w:hint="eastAsia"/>
                </w:rPr>
                <w:delText xml:space="preserve">algorithm </w:delText>
              </w:r>
            </w:del>
            <w:ins w:id="32" w:author="Zoran Salcic" w:date="2015-02-09T20:22:00Z">
              <w:r w:rsidR="00E04FA0">
                <w:t>A</w:t>
              </w:r>
              <w:r w:rsidR="00E04FA0">
                <w:rPr>
                  <w:rFonts w:hint="eastAsia"/>
                </w:rPr>
                <w:t xml:space="preserve">lgorithm </w:t>
              </w:r>
            </w:ins>
            <w:r w:rsidR="00F17917">
              <w:rPr>
                <w:rFonts w:hint="eastAsia"/>
              </w:rPr>
              <w:t>1 (and also 2 if we chose to relax the upper bounds)</w:t>
            </w:r>
            <w:bookmarkStart w:id="33" w:name="_GoBack"/>
            <w:bookmarkEnd w:id="33"/>
            <w:r w:rsidR="00C84A2E">
              <w:rPr>
                <w:rFonts w:hint="eastAsia"/>
              </w:rPr>
              <w:t xml:space="preserve"> is the</w:t>
            </w:r>
            <w:r w:rsidR="0090024F">
              <w:rPr>
                <w:rFonts w:hint="eastAsia"/>
              </w:rPr>
              <w:t>n</w:t>
            </w:r>
            <w:r w:rsidR="00C84A2E">
              <w:rPr>
                <w:rFonts w:hint="eastAsia"/>
              </w:rPr>
              <w:t xml:space="preserve"> applied</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r w:rsidR="008A138A">
              <w:rPr>
                <w:rFonts w:hint="eastAsia"/>
              </w:rPr>
              <w:t xml:space="preserve"> Please note that all the delay specifications</w:t>
            </w:r>
            <w:r w:rsidR="00591350">
              <w:rPr>
                <w:rFonts w:hint="eastAsia"/>
              </w:rPr>
              <w:t xml:space="preserve"> (M and N)</w:t>
            </w:r>
            <w:r w:rsidR="008A138A">
              <w:rPr>
                <w:rFonts w:hint="eastAsia"/>
              </w:rPr>
              <w:t xml:space="preserve"> are already given in Table 2 in Section 5, hence </w:t>
            </w:r>
            <w:r w:rsidR="009C4FF7">
              <w:rPr>
                <w:rFonts w:hint="eastAsia"/>
              </w:rPr>
              <w:t>we have all the inputs (</w:t>
            </w:r>
            <w:r w:rsidR="00590B1E">
              <w:rPr>
                <w:rFonts w:hint="eastAsia"/>
              </w:rPr>
              <w:t>WCRT, BCRT, M and N</w:t>
            </w:r>
            <w:r w:rsidR="009C4FF7">
              <w:rPr>
                <w:rFonts w:hint="eastAsia"/>
              </w:rPr>
              <w:t xml:space="preserve">) to Algorithm 1, hence the logical ticks </w:t>
            </w:r>
            <w:r w:rsidR="009C4FF7">
              <w:rPr>
                <w:rFonts w:hint="eastAsia"/>
                <w:i/>
              </w:rPr>
              <w:t>d</w:t>
            </w:r>
            <w:r w:rsidR="009C4FF7">
              <w:rPr>
                <w:rFonts w:hint="eastAsia"/>
              </w:rPr>
              <w:t xml:space="preserve"> can b</w:t>
            </w:r>
            <w:r w:rsidR="009E3960">
              <w:rPr>
                <w:rFonts w:hint="eastAsia"/>
              </w:rPr>
              <w:t>e obtained, wh</w:t>
            </w:r>
            <w:r w:rsidR="002E73B1">
              <w:rPr>
                <w:rFonts w:hint="eastAsia"/>
              </w:rPr>
              <w:t>ich is the result of t</w:t>
            </w:r>
            <w:r w:rsidR="00732115">
              <w:rPr>
                <w:rFonts w:hint="eastAsia"/>
              </w:rPr>
              <w:t>h</w:t>
            </w:r>
            <w:r w:rsidR="008A6962">
              <w:rPr>
                <w:rFonts w:hint="eastAsia"/>
              </w:rPr>
              <w:t>is</w:t>
            </w:r>
            <w:r w:rsidR="002E73B1">
              <w:rPr>
                <w:rFonts w:hint="eastAsia"/>
              </w:rPr>
              <w:t xml:space="preserve"> experiment.</w:t>
            </w:r>
          </w:p>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3DC" w:rsidRDefault="001953DC" w:rsidP="005A6D2E">
      <w:r>
        <w:separator/>
      </w:r>
    </w:p>
  </w:endnote>
  <w:endnote w:type="continuationSeparator" w:id="0">
    <w:p w:rsidR="001953DC" w:rsidRDefault="001953DC"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E04FA0">
          <w:rPr>
            <w:noProof/>
          </w:rPr>
          <w:t>5</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3DC" w:rsidRDefault="001953DC" w:rsidP="005A6D2E">
      <w:r>
        <w:separator/>
      </w:r>
    </w:p>
  </w:footnote>
  <w:footnote w:type="continuationSeparator" w:id="0">
    <w:p w:rsidR="001953DC" w:rsidRDefault="001953DC"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314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53DC"/>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60D8"/>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62CCB"/>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1574"/>
    <w:rsid w:val="002C7014"/>
    <w:rsid w:val="002D2007"/>
    <w:rsid w:val="002D2330"/>
    <w:rsid w:val="002D2C93"/>
    <w:rsid w:val="002D2CDD"/>
    <w:rsid w:val="002D3620"/>
    <w:rsid w:val="002D5372"/>
    <w:rsid w:val="002D58C9"/>
    <w:rsid w:val="002D6C27"/>
    <w:rsid w:val="002D7F52"/>
    <w:rsid w:val="002E2260"/>
    <w:rsid w:val="002E3076"/>
    <w:rsid w:val="002E3637"/>
    <w:rsid w:val="002E7120"/>
    <w:rsid w:val="002E73B1"/>
    <w:rsid w:val="002F1BB5"/>
    <w:rsid w:val="002F1CBD"/>
    <w:rsid w:val="002F2343"/>
    <w:rsid w:val="002F2662"/>
    <w:rsid w:val="002F4519"/>
    <w:rsid w:val="002F49BB"/>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409D"/>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4F79"/>
    <w:rsid w:val="00375C42"/>
    <w:rsid w:val="00375C89"/>
    <w:rsid w:val="00375C8B"/>
    <w:rsid w:val="00376DDF"/>
    <w:rsid w:val="003771C4"/>
    <w:rsid w:val="00377410"/>
    <w:rsid w:val="00381544"/>
    <w:rsid w:val="003827FD"/>
    <w:rsid w:val="0038376B"/>
    <w:rsid w:val="00383A40"/>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630E"/>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1206"/>
    <w:rsid w:val="004F39DA"/>
    <w:rsid w:val="004F3DC7"/>
    <w:rsid w:val="004F451A"/>
    <w:rsid w:val="004F4AA4"/>
    <w:rsid w:val="004F50E7"/>
    <w:rsid w:val="004F5150"/>
    <w:rsid w:val="004F530C"/>
    <w:rsid w:val="004F564B"/>
    <w:rsid w:val="0050112D"/>
    <w:rsid w:val="00502222"/>
    <w:rsid w:val="0050684B"/>
    <w:rsid w:val="00507013"/>
    <w:rsid w:val="0051011A"/>
    <w:rsid w:val="005124B6"/>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45AE"/>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0B1E"/>
    <w:rsid w:val="0059135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2BCE"/>
    <w:rsid w:val="0061656F"/>
    <w:rsid w:val="006208AE"/>
    <w:rsid w:val="006211C7"/>
    <w:rsid w:val="0062166D"/>
    <w:rsid w:val="00621674"/>
    <w:rsid w:val="00623958"/>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2115"/>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0"/>
    <w:rsid w:val="007815C9"/>
    <w:rsid w:val="0078243E"/>
    <w:rsid w:val="00783241"/>
    <w:rsid w:val="0078417D"/>
    <w:rsid w:val="0079041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3BBF"/>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6F1"/>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57AA"/>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38A"/>
    <w:rsid w:val="008A1CFC"/>
    <w:rsid w:val="008A1FB5"/>
    <w:rsid w:val="008A2401"/>
    <w:rsid w:val="008A40D3"/>
    <w:rsid w:val="008A5830"/>
    <w:rsid w:val="008A644B"/>
    <w:rsid w:val="008A6962"/>
    <w:rsid w:val="008A7A09"/>
    <w:rsid w:val="008B08A1"/>
    <w:rsid w:val="008B0F63"/>
    <w:rsid w:val="008B2673"/>
    <w:rsid w:val="008B6FFA"/>
    <w:rsid w:val="008C0153"/>
    <w:rsid w:val="008C273C"/>
    <w:rsid w:val="008C3112"/>
    <w:rsid w:val="008C5278"/>
    <w:rsid w:val="008C7D6C"/>
    <w:rsid w:val="008D2981"/>
    <w:rsid w:val="008D49DC"/>
    <w:rsid w:val="008D6638"/>
    <w:rsid w:val="008D6697"/>
    <w:rsid w:val="008E129C"/>
    <w:rsid w:val="008E2820"/>
    <w:rsid w:val="008E3810"/>
    <w:rsid w:val="008E45C6"/>
    <w:rsid w:val="008E622A"/>
    <w:rsid w:val="008E7103"/>
    <w:rsid w:val="008E746A"/>
    <w:rsid w:val="008F04BB"/>
    <w:rsid w:val="008F197A"/>
    <w:rsid w:val="008F1C90"/>
    <w:rsid w:val="0090024F"/>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CF1"/>
    <w:rsid w:val="009A4FC7"/>
    <w:rsid w:val="009B0FDA"/>
    <w:rsid w:val="009B4979"/>
    <w:rsid w:val="009B4B0D"/>
    <w:rsid w:val="009B53E3"/>
    <w:rsid w:val="009B75C8"/>
    <w:rsid w:val="009B7D99"/>
    <w:rsid w:val="009C0C81"/>
    <w:rsid w:val="009C28D4"/>
    <w:rsid w:val="009C3C8B"/>
    <w:rsid w:val="009C3FAE"/>
    <w:rsid w:val="009C427C"/>
    <w:rsid w:val="009C4FAC"/>
    <w:rsid w:val="009C4FF7"/>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3960"/>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CB5"/>
    <w:rsid w:val="00A14E2D"/>
    <w:rsid w:val="00A155C9"/>
    <w:rsid w:val="00A21067"/>
    <w:rsid w:val="00A21E1C"/>
    <w:rsid w:val="00A24B5C"/>
    <w:rsid w:val="00A2562A"/>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670A"/>
    <w:rsid w:val="00AA7254"/>
    <w:rsid w:val="00AB3A13"/>
    <w:rsid w:val="00AB4F4B"/>
    <w:rsid w:val="00AB520F"/>
    <w:rsid w:val="00AB65FA"/>
    <w:rsid w:val="00AC4DCB"/>
    <w:rsid w:val="00AC5500"/>
    <w:rsid w:val="00AC625F"/>
    <w:rsid w:val="00AC6339"/>
    <w:rsid w:val="00AC6B7C"/>
    <w:rsid w:val="00AC72A3"/>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307"/>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107"/>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6713D"/>
    <w:rsid w:val="00C709D0"/>
    <w:rsid w:val="00C72609"/>
    <w:rsid w:val="00C737A0"/>
    <w:rsid w:val="00C73A9E"/>
    <w:rsid w:val="00C74D12"/>
    <w:rsid w:val="00C76D17"/>
    <w:rsid w:val="00C77F04"/>
    <w:rsid w:val="00C8011E"/>
    <w:rsid w:val="00C8019D"/>
    <w:rsid w:val="00C830F9"/>
    <w:rsid w:val="00C836A5"/>
    <w:rsid w:val="00C84A2E"/>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3A13"/>
    <w:rsid w:val="00CB43E5"/>
    <w:rsid w:val="00CB4430"/>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D4A7A"/>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277C"/>
    <w:rsid w:val="00D2454E"/>
    <w:rsid w:val="00D24C6F"/>
    <w:rsid w:val="00D25148"/>
    <w:rsid w:val="00D2549D"/>
    <w:rsid w:val="00D25711"/>
    <w:rsid w:val="00D32F13"/>
    <w:rsid w:val="00D34B5F"/>
    <w:rsid w:val="00D34F82"/>
    <w:rsid w:val="00D4018A"/>
    <w:rsid w:val="00D41162"/>
    <w:rsid w:val="00D5039F"/>
    <w:rsid w:val="00D539EA"/>
    <w:rsid w:val="00D549E2"/>
    <w:rsid w:val="00D55448"/>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020B"/>
    <w:rsid w:val="00DC5A57"/>
    <w:rsid w:val="00DC7F13"/>
    <w:rsid w:val="00DD093B"/>
    <w:rsid w:val="00DD39B7"/>
    <w:rsid w:val="00DD3D45"/>
    <w:rsid w:val="00DD42B4"/>
    <w:rsid w:val="00DD4378"/>
    <w:rsid w:val="00DD72D2"/>
    <w:rsid w:val="00DE0F90"/>
    <w:rsid w:val="00DE17DF"/>
    <w:rsid w:val="00DE17FD"/>
    <w:rsid w:val="00DE3B56"/>
    <w:rsid w:val="00DE48B9"/>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4FA0"/>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065"/>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15B8"/>
    <w:rsid w:val="00E9272A"/>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660"/>
    <w:rsid w:val="00F20DC9"/>
    <w:rsid w:val="00F21F73"/>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18C0"/>
    <w:rsid w:val="00FA283B"/>
    <w:rsid w:val="00FA4670"/>
    <w:rsid w:val="00FA476A"/>
    <w:rsid w:val="00FA4DB7"/>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E795F"/>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1923</TotalTime>
  <Pages>5</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Zoran Salcic</cp:lastModifiedBy>
  <cp:revision>1555</cp:revision>
  <cp:lastPrinted>2014-12-10T19:57:00Z</cp:lastPrinted>
  <dcterms:created xsi:type="dcterms:W3CDTF">2014-11-13T20:57:00Z</dcterms:created>
  <dcterms:modified xsi:type="dcterms:W3CDTF">2015-02-09T07:22:00Z</dcterms:modified>
  <cp:contentStatus/>
</cp:coreProperties>
</file>